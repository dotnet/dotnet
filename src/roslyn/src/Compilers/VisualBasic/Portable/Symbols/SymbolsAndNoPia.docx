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50" w:rsidRPr="007374A0" w:rsidRDefault="007374A0" w:rsidP="000437A5">
      <w:pPr>
        <w:jc w:val="center"/>
        <w:outlineLvl w:val="0"/>
        <w:rPr>
          <w:b/>
          <w:sz w:val="28"/>
          <w:szCs w:val="28"/>
        </w:rPr>
      </w:pPr>
      <w:r w:rsidRPr="007374A0">
        <w:rPr>
          <w:b/>
          <w:sz w:val="28"/>
          <w:szCs w:val="28"/>
        </w:rPr>
        <w:t xml:space="preserve">Symbols design for </w:t>
      </w:r>
      <w:proofErr w:type="spellStart"/>
      <w:r w:rsidRPr="007374A0">
        <w:rPr>
          <w:b/>
          <w:sz w:val="28"/>
          <w:szCs w:val="28"/>
        </w:rPr>
        <w:t>NoPia</w:t>
      </w:r>
      <w:proofErr w:type="spellEnd"/>
      <w:r w:rsidRPr="007374A0">
        <w:rPr>
          <w:b/>
          <w:sz w:val="28"/>
          <w:szCs w:val="28"/>
        </w:rPr>
        <w:t xml:space="preserve"> support</w:t>
      </w:r>
    </w:p>
    <w:p w:rsidR="007374A0" w:rsidRDefault="007374A0"/>
    <w:p w:rsidR="007374A0" w:rsidRDefault="007374A0" w:rsidP="006500EA">
      <w:pPr>
        <w:jc w:val="both"/>
      </w:pPr>
      <w:r>
        <w:t xml:space="preserve">With respect to referenced assemblies, there are two main things compilers have to do to support </w:t>
      </w:r>
      <w:proofErr w:type="spellStart"/>
      <w:r>
        <w:t>NoPia</w:t>
      </w:r>
      <w:proofErr w:type="spellEnd"/>
      <w:r>
        <w:t xml:space="preserve"> feature</w:t>
      </w:r>
      <w:r w:rsidR="00735F92">
        <w:t xml:space="preserve"> </w:t>
      </w:r>
      <w:r>
        <w:t>(</w:t>
      </w:r>
      <w:hyperlink r:id="rId5" w:history="1">
        <w:r>
          <w:rPr>
            <w:rStyle w:val="Hyperlink"/>
          </w:rPr>
          <w:t>http://devdiv/docs/Dev10/VS/PUs/VSLanguages/Compiler/Specs/No-PIA/NoPIA%20Compiler%20spec.docx</w:t>
        </w:r>
      </w:hyperlink>
      <w:r>
        <w:t>):</w:t>
      </w:r>
    </w:p>
    <w:p w:rsidR="007374A0" w:rsidRDefault="007374A0" w:rsidP="006500EA">
      <w:pPr>
        <w:pStyle w:val="ListParagraph"/>
        <w:numPr>
          <w:ilvl w:val="0"/>
          <w:numId w:val="2"/>
        </w:numPr>
        <w:jc w:val="both"/>
      </w:pPr>
      <w:r>
        <w:t xml:space="preserve">Unify local types (decorated with </w:t>
      </w:r>
      <w:proofErr w:type="spellStart"/>
      <w:r>
        <w:t>TypeIdentifier</w:t>
      </w:r>
      <w:proofErr w:type="spellEnd"/>
      <w:r>
        <w:t xml:space="preserve"> attribute) from referenced assemblies (section 4.5 of the spec).</w:t>
      </w:r>
    </w:p>
    <w:p w:rsidR="007374A0" w:rsidRDefault="004A487D" w:rsidP="006500EA">
      <w:pPr>
        <w:pStyle w:val="ListParagraph"/>
        <w:numPr>
          <w:ilvl w:val="0"/>
          <w:numId w:val="2"/>
        </w:numPr>
        <w:jc w:val="both"/>
      </w:pPr>
      <w:r>
        <w:t xml:space="preserve">Prevent </w:t>
      </w:r>
      <w:r w:rsidR="00E735C0">
        <w:t>instantiations of generic classes or struct</w:t>
      </w:r>
      <w:r w:rsidR="00785C3E">
        <w:t>ure</w:t>
      </w:r>
      <w:r w:rsidR="00E735C0">
        <w:t>s closed over local types from crossing assembly boundaries</w:t>
      </w:r>
      <w:r w:rsidR="008705BF">
        <w:t xml:space="preserve"> (section 4.4 of the spec).</w:t>
      </w:r>
    </w:p>
    <w:p w:rsidR="00C64A1A" w:rsidRDefault="00C64A1A" w:rsidP="006500EA">
      <w:pPr>
        <w:jc w:val="both"/>
      </w:pPr>
      <w:r>
        <w:t>Doing this work at metadata import phase greatly simplifies subsequent compilation phases: semantic analysis, etc.</w:t>
      </w:r>
    </w:p>
    <w:p w:rsidR="00E963E3" w:rsidRPr="00965BB8" w:rsidRDefault="00E963E3" w:rsidP="000437A5">
      <w:pPr>
        <w:outlineLvl w:val="0"/>
        <w:rPr>
          <w:b/>
        </w:rPr>
      </w:pPr>
      <w:r w:rsidRPr="00965BB8">
        <w:rPr>
          <w:b/>
        </w:rPr>
        <w:t>Proposal:</w:t>
      </w:r>
    </w:p>
    <w:p w:rsidR="009E3C2D" w:rsidRDefault="00735F92" w:rsidP="006500EA">
      <w:pPr>
        <w:pStyle w:val="ListParagraph"/>
        <w:numPr>
          <w:ilvl w:val="0"/>
          <w:numId w:val="3"/>
        </w:numPr>
        <w:jc w:val="both"/>
      </w:pPr>
      <w:r>
        <w:t>A r</w:t>
      </w:r>
      <w:r w:rsidR="00E963E3">
        <w:t>eferenced assem</w:t>
      </w:r>
      <w:r w:rsidR="00DE3204">
        <w:t>bl</w:t>
      </w:r>
      <w:r w:rsidR="0021351E">
        <w:t>y</w:t>
      </w:r>
      <w:r w:rsidR="00DE3204">
        <w:t xml:space="preserve"> that contain</w:t>
      </w:r>
      <w:r w:rsidR="0021351E">
        <w:t>s</w:t>
      </w:r>
      <w:r w:rsidR="00DE3204">
        <w:t xml:space="preserve"> local types should be imported in a special way, which makes sure that:</w:t>
      </w:r>
    </w:p>
    <w:p w:rsidR="00DE3204" w:rsidRDefault="000437A5" w:rsidP="006500EA">
      <w:pPr>
        <w:pStyle w:val="ListParagraph"/>
        <w:numPr>
          <w:ilvl w:val="0"/>
          <w:numId w:val="5"/>
        </w:numPr>
        <w:jc w:val="both"/>
      </w:pPr>
      <w:del w:id="0" w:author="AlekseyT" w:date="2010-08-25T14:47:00Z">
        <w:r w:rsidDel="00B03BF3">
          <w:br w:type="textWrapping" w:clear="all"/>
        </w:r>
      </w:del>
      <w:r>
        <w:t>A local type declaration is hidden, i.e. one will not run into the declaration while traversing Symbols</w:t>
      </w:r>
      <w:r w:rsidR="00455BAA">
        <w:t xml:space="preserve"> tree by means of </w:t>
      </w:r>
      <w:proofErr w:type="spellStart"/>
      <w:r w:rsidR="00455BAA">
        <w:t>GetMembers</w:t>
      </w:r>
      <w:proofErr w:type="spellEnd"/>
      <w:r w:rsidR="00455BAA">
        <w:t xml:space="preserve"> method (the rational is that, unless we hide local type declaration, merged namespace for a compilation will have a bunch of symbols for local types next to the symbol for their canonical type, which will be </w:t>
      </w:r>
      <w:r w:rsidR="00455BAA" w:rsidRPr="00455BAA">
        <w:t>awkward</w:t>
      </w:r>
      <w:r w:rsidR="00455BAA">
        <w:t>).</w:t>
      </w:r>
    </w:p>
    <w:p w:rsidR="009A5D3D" w:rsidRDefault="007B291B" w:rsidP="006500EA">
      <w:pPr>
        <w:pStyle w:val="ListParagraph"/>
        <w:numPr>
          <w:ilvl w:val="0"/>
          <w:numId w:val="5"/>
        </w:numPr>
        <w:jc w:val="both"/>
      </w:pPr>
      <w:r>
        <w:t xml:space="preserve">Instantiations of generic classes and structures that refer to a local type in their arguments should surface as </w:t>
      </w:r>
      <w:proofErr w:type="spellStart"/>
      <w:r>
        <w:t>ErrorTypeSymbols</w:t>
      </w:r>
      <w:proofErr w:type="spellEnd"/>
      <w:r>
        <w:t>.</w:t>
      </w:r>
    </w:p>
    <w:p w:rsidR="00E963E3" w:rsidRDefault="00DE3204" w:rsidP="006500EA">
      <w:pPr>
        <w:pStyle w:val="ListParagraph"/>
        <w:numPr>
          <w:ilvl w:val="0"/>
          <w:numId w:val="5"/>
        </w:numPr>
        <w:jc w:val="both"/>
      </w:pPr>
      <w:r>
        <w:t>Refere</w:t>
      </w:r>
      <w:r w:rsidR="00251140">
        <w:t xml:space="preserve">nces to </w:t>
      </w:r>
      <w:r w:rsidR="009A5D3D">
        <w:t>a</w:t>
      </w:r>
      <w:r w:rsidR="00251140">
        <w:t xml:space="preserve"> local type from other metadata (method signatures, etc) </w:t>
      </w:r>
      <w:r w:rsidR="009A5D3D">
        <w:t xml:space="preserve">should </w:t>
      </w:r>
      <w:r w:rsidR="00251140">
        <w:t xml:space="preserve">surface as </w:t>
      </w:r>
      <w:proofErr w:type="spellStart"/>
      <w:r w:rsidR="00251140">
        <w:t>NamedTypeSymbol</w:t>
      </w:r>
      <w:proofErr w:type="spellEnd"/>
      <w:r w:rsidR="00251140">
        <w:t xml:space="preserve"> for canonical type the local type must be unified against, unless the unification fails (PIA with canonical type is not referenced, unification is ambiguous, etc.). If unification fails, an </w:t>
      </w:r>
      <w:proofErr w:type="spellStart"/>
      <w:r w:rsidR="00251140">
        <w:t>ErrorTypeSymbol</w:t>
      </w:r>
      <w:proofErr w:type="spellEnd"/>
      <w:r w:rsidR="00251140">
        <w:t xml:space="preserve"> symbol should be returned. </w:t>
      </w:r>
      <w:r>
        <w:t xml:space="preserve">  </w:t>
      </w:r>
    </w:p>
    <w:p w:rsidR="009E3C2D" w:rsidRDefault="009E3C2D" w:rsidP="006500EA">
      <w:pPr>
        <w:ind w:left="720"/>
        <w:jc w:val="both"/>
      </w:pPr>
    </w:p>
    <w:p w:rsidR="00E85D1B" w:rsidRDefault="00735F92" w:rsidP="006500EA">
      <w:pPr>
        <w:pStyle w:val="ListParagraph"/>
        <w:numPr>
          <w:ilvl w:val="0"/>
          <w:numId w:val="3"/>
        </w:numPr>
        <w:jc w:val="both"/>
        <w:rPr>
          <w:ins w:id="1" w:author="AlekseyT" w:date="2010-08-25T14:49:00Z"/>
        </w:rPr>
      </w:pPr>
      <w:r>
        <w:t>A r</w:t>
      </w:r>
      <w:r w:rsidR="0021351E">
        <w:t xml:space="preserve">eferenced assembly that itself refers to an assembly being </w:t>
      </w:r>
      <w:r w:rsidR="0071261F">
        <w:t>/l-</w:t>
      </w:r>
      <w:proofErr w:type="spellStart"/>
      <w:r w:rsidR="0071261F">
        <w:t>ed</w:t>
      </w:r>
      <w:proofErr w:type="spellEnd"/>
      <w:r w:rsidR="0071261F">
        <w:t xml:space="preserve"> by the compilation should be imported in a special way, which makes sure that</w:t>
      </w:r>
      <w:r w:rsidR="00AA59D8">
        <w:t xml:space="preserve"> instantiations of generic classes and structures referring to a “to be embedded” type in their arguments should surface as </w:t>
      </w:r>
      <w:proofErr w:type="spellStart"/>
      <w:r w:rsidR="00AA59D8">
        <w:t>ErrorTypeSymbols</w:t>
      </w:r>
      <w:proofErr w:type="spellEnd"/>
      <w:r w:rsidR="00AA59D8">
        <w:t>.</w:t>
      </w:r>
    </w:p>
    <w:p w:rsidR="00B03BF3" w:rsidRDefault="00B03BF3" w:rsidP="00B03BF3">
      <w:pPr>
        <w:pStyle w:val="ListParagraph"/>
        <w:jc w:val="both"/>
        <w:rPr>
          <w:ins w:id="2" w:author="AlekseyT" w:date="2010-08-25T14:48:00Z"/>
        </w:rPr>
        <w:pPrChange w:id="3" w:author="AlekseyT" w:date="2010-08-25T14:49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</w:p>
    <w:p w:rsidR="00B03BF3" w:rsidRDefault="00B03BF3" w:rsidP="006500EA">
      <w:pPr>
        <w:pStyle w:val="ListParagraph"/>
        <w:numPr>
          <w:ilvl w:val="0"/>
          <w:numId w:val="3"/>
        </w:numPr>
        <w:jc w:val="both"/>
      </w:pPr>
      <w:ins w:id="4" w:author="AlekseyT" w:date="2010-08-25T14:49:00Z">
        <w:r>
          <w:t>A referenced assembly that is /l</w:t>
        </w:r>
      </w:ins>
      <w:ins w:id="5" w:author="AlekseyT" w:date="2010-08-25T14:50:00Z">
        <w:r>
          <w:t>-</w:t>
        </w:r>
        <w:proofErr w:type="spellStart"/>
        <w:r>
          <w:t>ed</w:t>
        </w:r>
      </w:ins>
      <w:proofErr w:type="spellEnd"/>
      <w:ins w:id="6" w:author="AlekseyT" w:date="2010-08-25T14:51:00Z">
        <w:r>
          <w:t xml:space="preserve"> by the compilation should be imported in a special way, which makes sure that instantiations of generic classes and structures referring to a “to be embedded” type in their arguments should surface as </w:t>
        </w:r>
        <w:proofErr w:type="spellStart"/>
        <w:r>
          <w:t>ErrorTypeSymbols</w:t>
        </w:r>
        <w:proofErr w:type="spellEnd"/>
        <w:r>
          <w:t>.</w:t>
        </w:r>
      </w:ins>
    </w:p>
    <w:p w:rsidR="00E963E3" w:rsidRDefault="00E963E3" w:rsidP="007374A0"/>
    <w:p w:rsidR="00965BB8" w:rsidRPr="00965BB8" w:rsidRDefault="00965BB8" w:rsidP="000437A5">
      <w:pPr>
        <w:outlineLvl w:val="0"/>
        <w:rPr>
          <w:b/>
        </w:rPr>
      </w:pPr>
      <w:r w:rsidRPr="00965BB8">
        <w:rPr>
          <w:b/>
        </w:rPr>
        <w:lastRenderedPageBreak/>
        <w:t>How do we detect that referenced assembly contains local types</w:t>
      </w:r>
      <w:r>
        <w:rPr>
          <w:b/>
        </w:rPr>
        <w:t>?</w:t>
      </w:r>
    </w:p>
    <w:p w:rsidR="00965BB8" w:rsidRDefault="00965BB8" w:rsidP="006500EA">
      <w:pPr>
        <w:jc w:val="both"/>
      </w:pPr>
      <w:r>
        <w:t xml:space="preserve">For assembly file references </w:t>
      </w:r>
      <w:r w:rsidR="008E7CF4">
        <w:t>we should be able to quickly check whether it defines</w:t>
      </w:r>
      <w:r w:rsidR="00735F92">
        <w:t xml:space="preserve"> any type</w:t>
      </w:r>
      <w:r w:rsidR="008E7CF4">
        <w:t xml:space="preserve"> with </w:t>
      </w:r>
      <w:proofErr w:type="spellStart"/>
      <w:r w:rsidR="008E7CF4">
        <w:t>TypeIdentifier</w:t>
      </w:r>
      <w:proofErr w:type="spellEnd"/>
      <w:r w:rsidR="008E7CF4">
        <w:t xml:space="preserve"> attribute applied to </w:t>
      </w:r>
      <w:r w:rsidR="00735F92">
        <w:t>it</w:t>
      </w:r>
      <w:r w:rsidR="008E7CF4">
        <w:t>, this can be done without creating any symbols for the assembly.</w:t>
      </w:r>
    </w:p>
    <w:p w:rsidR="007374A0" w:rsidRDefault="00965BB8" w:rsidP="006500EA">
      <w:pPr>
        <w:jc w:val="both"/>
      </w:pPr>
      <w:r>
        <w:t xml:space="preserve">For referenced compilations, we can make an assumption that its resulting assembly will contain local types if it has a /l reference. However, if compilation doesn’t have /l reference, its resulting assembly may still contain local types </w:t>
      </w:r>
      <w:r w:rsidR="00F36684">
        <w:t xml:space="preserve">explicitly </w:t>
      </w:r>
      <w:r>
        <w:t>declared in source. We will need a quick way to check for presence of types like that.</w:t>
      </w:r>
      <w:r w:rsidR="00900655">
        <w:t xml:space="preserve"> If resulting assembly is going to contain local types, its </w:t>
      </w:r>
      <w:proofErr w:type="spellStart"/>
      <w:r w:rsidR="00900655">
        <w:t>SourceAssemblySymbol</w:t>
      </w:r>
      <w:proofErr w:type="spellEnd"/>
      <w:r w:rsidR="00900655">
        <w:t xml:space="preserve"> cannot be used directly. </w:t>
      </w:r>
    </w:p>
    <w:p w:rsidR="006B07EB" w:rsidRDefault="006B07EB" w:rsidP="007374A0"/>
    <w:p w:rsidR="006B07EB" w:rsidRPr="006B07EB" w:rsidRDefault="006B07EB" w:rsidP="007374A0">
      <w:pPr>
        <w:rPr>
          <w:b/>
        </w:rPr>
      </w:pPr>
      <w:r w:rsidRPr="006B07EB">
        <w:rPr>
          <w:b/>
        </w:rPr>
        <w:t>When can we reuse symbols for the specially imported assemblies</w:t>
      </w:r>
      <w:r w:rsidR="00F04116">
        <w:rPr>
          <w:b/>
        </w:rPr>
        <w:t xml:space="preserve">, assuming that </w:t>
      </w:r>
      <w:r w:rsidR="00574FD4">
        <w:rPr>
          <w:b/>
        </w:rPr>
        <w:t xml:space="preserve">the </w:t>
      </w:r>
      <w:r w:rsidR="00F04116">
        <w:rPr>
          <w:b/>
        </w:rPr>
        <w:t>requirement of reference consistency is met</w:t>
      </w:r>
      <w:r w:rsidRPr="006B07EB">
        <w:rPr>
          <w:b/>
        </w:rPr>
        <w:t>?</w:t>
      </w:r>
    </w:p>
    <w:p w:rsidR="00F04116" w:rsidRDefault="00F04116" w:rsidP="007374A0">
      <w:r>
        <w:t xml:space="preserve">Symbols for </w:t>
      </w:r>
      <w:r w:rsidR="00C51E02">
        <w:t xml:space="preserve">an </w:t>
      </w:r>
      <w:r>
        <w:t>assembl</w:t>
      </w:r>
      <w:r w:rsidR="00C51E02">
        <w:t>y</w:t>
      </w:r>
      <w:r>
        <w:t xml:space="preserve"> of kind 1)</w:t>
      </w:r>
      <w:r w:rsidR="006446C0">
        <w:t xml:space="preserve"> (see the proposal)</w:t>
      </w:r>
      <w:r>
        <w:t>, can be reused</w:t>
      </w:r>
      <w:r w:rsidR="006446C0">
        <w:t xml:space="preserve"> if</w:t>
      </w:r>
      <w:proofErr w:type="gramStart"/>
      <w:r w:rsidR="006446C0">
        <w:t>:</w:t>
      </w:r>
      <w:proofErr w:type="gramEnd"/>
      <w:r w:rsidR="006446C0">
        <w:br w:type="textWrapping" w:clear="all"/>
        <w:t>- resolution of canonical types is the same;</w:t>
      </w:r>
      <w:r w:rsidR="006446C0">
        <w:br w:type="textWrapping" w:clear="all"/>
        <w:t xml:space="preserve">- symbols for assemblies defining canonical types are reused as well. </w:t>
      </w:r>
    </w:p>
    <w:p w:rsidR="00A46691" w:rsidRDefault="006446C0" w:rsidP="00A045C2">
      <w:pPr>
        <w:jc w:val="both"/>
      </w:pPr>
      <w:r>
        <w:t>Note</w:t>
      </w:r>
      <w:r w:rsidR="00881724">
        <w:t xml:space="preserve"> that</w:t>
      </w:r>
      <w:r w:rsidR="006C77E2">
        <w:t>,</w:t>
      </w:r>
      <w:r w:rsidR="00881724">
        <w:t xml:space="preserve"> in general,</w:t>
      </w:r>
      <w:r w:rsidR="00F04116">
        <w:t xml:space="preserve"> canonical type for a local type must be looked up in </w:t>
      </w:r>
      <w:r>
        <w:t xml:space="preserve">context of the current compilation, i.e. across all assemblies referenced by compilation </w:t>
      </w:r>
      <w:r w:rsidR="00881724">
        <w:t>and, at least for Dev10 VB compiler, inside assembly being compiled. Implement</w:t>
      </w:r>
      <w:r w:rsidR="00C61ED4">
        <w:t>ation of</w:t>
      </w:r>
      <w:r w:rsidR="00881724">
        <w:t xml:space="preserve"> the most accurate check for the first requirement (resolution of canonical types is the same)</w:t>
      </w:r>
      <w:r w:rsidR="00C61ED4">
        <w:t xml:space="preserve"> will be rather complex and will require non-trivial amount of </w:t>
      </w:r>
      <w:r w:rsidR="00D11FFB">
        <w:t xml:space="preserve">upfront </w:t>
      </w:r>
      <w:r w:rsidR="00C61ED4">
        <w:t xml:space="preserve">work in </w:t>
      </w:r>
      <w:proofErr w:type="spellStart"/>
      <w:r w:rsidR="00C61ED4">
        <w:t>AssemblyManager</w:t>
      </w:r>
      <w:proofErr w:type="spellEnd"/>
      <w:r w:rsidR="00A045C2">
        <w:t>.</w:t>
      </w:r>
      <w:r w:rsidR="00D11FFB">
        <w:t xml:space="preserve"> </w:t>
      </w:r>
      <w:r w:rsidR="00FD4E5A">
        <w:t>Supporting canonical types inside assembly being compiled (VB Dev10) complicates things even more.</w:t>
      </w:r>
      <w:r w:rsidR="001E673D">
        <w:t xml:space="preserve"> Perhaps we should deprecate this support ASAP, before customers have taken dependency on it</w:t>
      </w:r>
      <w:r w:rsidR="00097F95">
        <w:t xml:space="preserve"> (opened bug #</w:t>
      </w:r>
      <w:r w:rsidR="00097F95" w:rsidRPr="00097F95">
        <w:t>915767</w:t>
      </w:r>
      <w:r w:rsidR="00097F95">
        <w:t xml:space="preserve"> for Dev11)</w:t>
      </w:r>
      <w:r w:rsidR="001E673D">
        <w:t xml:space="preserve">. </w:t>
      </w:r>
    </w:p>
    <w:p w:rsidR="006B07EB" w:rsidRDefault="001E673D" w:rsidP="00A045C2">
      <w:pPr>
        <w:jc w:val="both"/>
      </w:pPr>
      <w:r>
        <w:t xml:space="preserve">Assuming </w:t>
      </w:r>
      <w:r w:rsidR="006C77E2">
        <w:t>VB behavior</w:t>
      </w:r>
      <w:r>
        <w:t xml:space="preserve"> is deprecated, we can </w:t>
      </w:r>
      <w:r w:rsidR="00CB50DD">
        <w:t xml:space="preserve">start with an implementation that reuses symbols only if new compilation is given exactly the same set of references as the one the symbols were initially created for. </w:t>
      </w:r>
      <w:r w:rsidR="0024453C">
        <w:t>In this case we will reuse symbols for all references. Scenarios of creating new compilation by applying source changes to an existing compilation will reuse symbols, unless</w:t>
      </w:r>
      <w:r>
        <w:t xml:space="preserve"> </w:t>
      </w:r>
      <w:r w:rsidR="0024453C">
        <w:t>one of the referencing assemblies refers back to the compilation.</w:t>
      </w:r>
    </w:p>
    <w:p w:rsidR="006B07EB" w:rsidRDefault="006B07EB" w:rsidP="007374A0"/>
    <w:p w:rsidR="00456205" w:rsidRDefault="007C24AE" w:rsidP="007374A0">
      <w:pPr>
        <w:rPr>
          <w:ins w:id="7" w:author="AlekseyT" w:date="2010-08-25T14:52:00Z"/>
        </w:rPr>
      </w:pPr>
      <w:r>
        <w:t xml:space="preserve">Symbols for </w:t>
      </w:r>
      <w:r w:rsidR="00C51E02">
        <w:t xml:space="preserve">an </w:t>
      </w:r>
      <w:r>
        <w:t>assembl</w:t>
      </w:r>
      <w:r w:rsidR="00C51E02">
        <w:t>y</w:t>
      </w:r>
      <w:r>
        <w:t xml:space="preserve"> of kind 2) can be reused </w:t>
      </w:r>
      <w:r w:rsidR="00C51E02">
        <w:t xml:space="preserve">only if </w:t>
      </w:r>
      <w:r w:rsidR="00C358C3">
        <w:t>all its references that were /l -</w:t>
      </w:r>
      <w:proofErr w:type="spellStart"/>
      <w:proofErr w:type="gramStart"/>
      <w:r w:rsidR="00C358C3">
        <w:t>ed</w:t>
      </w:r>
      <w:proofErr w:type="spellEnd"/>
      <w:proofErr w:type="gramEnd"/>
      <w:r w:rsidR="00C358C3">
        <w:t xml:space="preserve"> by the compilation</w:t>
      </w:r>
      <w:r w:rsidR="00CB0377">
        <w:t>, which originated the symbols,</w:t>
      </w:r>
      <w:r w:rsidR="00C358C3">
        <w:t xml:space="preserve"> are /l-</w:t>
      </w:r>
      <w:proofErr w:type="spellStart"/>
      <w:r w:rsidR="00C358C3">
        <w:t>ed</w:t>
      </w:r>
      <w:proofErr w:type="spellEnd"/>
      <w:r w:rsidR="00C358C3">
        <w:t xml:space="preserve"> by the new compilation and other references are either /r-</w:t>
      </w:r>
      <w:proofErr w:type="spellStart"/>
      <w:r w:rsidR="00C358C3">
        <w:t>ed</w:t>
      </w:r>
      <w:proofErr w:type="spellEnd"/>
      <w:r w:rsidR="00C358C3">
        <w:t xml:space="preserve"> or not referenced.</w:t>
      </w:r>
    </w:p>
    <w:p w:rsidR="004D2A50" w:rsidRDefault="004D2A50" w:rsidP="007374A0">
      <w:pPr>
        <w:rPr>
          <w:ins w:id="8" w:author="AlekseyT" w:date="2010-08-25T14:52:00Z"/>
        </w:rPr>
      </w:pPr>
    </w:p>
    <w:p w:rsidR="004D2A50" w:rsidRDefault="004D2A50" w:rsidP="007374A0">
      <w:pPr>
        <w:rPr>
          <w:ins w:id="9" w:author="AlekseyT" w:date="2010-08-25T16:22:00Z"/>
        </w:rPr>
      </w:pPr>
      <w:ins w:id="10" w:author="AlekseyT" w:date="2010-08-25T14:52:00Z">
        <w:r>
          <w:t xml:space="preserve">Symbols for an assembly </w:t>
        </w:r>
      </w:ins>
      <w:ins w:id="11" w:author="AlekseyT" w:date="2010-08-25T14:53:00Z">
        <w:r>
          <w:t xml:space="preserve">of kind 3) can be reused only if the assembly </w:t>
        </w:r>
      </w:ins>
      <w:ins w:id="12" w:author="AlekseyT" w:date="2010-08-25T14:54:00Z">
        <w:r>
          <w:t>was /l-</w:t>
        </w:r>
        <w:proofErr w:type="spellStart"/>
        <w:r>
          <w:t>ed</w:t>
        </w:r>
        <w:proofErr w:type="spellEnd"/>
        <w:r>
          <w:t xml:space="preserve"> by the compilation, which originated the symbols</w:t>
        </w:r>
        <w:r w:rsidR="00E9003A">
          <w:t>.</w:t>
        </w:r>
        <w:r>
          <w:t xml:space="preserve"> </w:t>
        </w:r>
      </w:ins>
    </w:p>
    <w:p w:rsidR="00B0019F" w:rsidRDefault="00B0019F" w:rsidP="007374A0">
      <w:pPr>
        <w:rPr>
          <w:ins w:id="13" w:author="AlekseyT" w:date="2010-08-25T16:22:00Z"/>
        </w:rPr>
      </w:pPr>
    </w:p>
    <w:p w:rsidR="00B0019F" w:rsidRDefault="00B0019F" w:rsidP="007374A0"/>
    <w:p w:rsidR="00456205" w:rsidRDefault="00456205" w:rsidP="007374A0">
      <w:r>
        <w:t>For example:</w:t>
      </w:r>
    </w:p>
    <w:p w:rsidR="00456205" w:rsidRDefault="00757698" w:rsidP="00456205">
      <w:pPr>
        <w:ind w:left="720"/>
      </w:pPr>
      <w:proofErr w:type="gramStart"/>
      <w:r>
        <w:lastRenderedPageBreak/>
        <w:t>C</w:t>
      </w:r>
      <w:r w:rsidR="00456205">
        <w:t>.DLL</w:t>
      </w:r>
      <w:r>
        <w:t xml:space="preserve"> :</w:t>
      </w:r>
      <w:proofErr w:type="gramEnd"/>
      <w:r w:rsidR="00456205">
        <w:t xml:space="preserve">  /r</w:t>
      </w:r>
      <w:r>
        <w:t>:</w:t>
      </w:r>
      <w:r w:rsidR="00456205">
        <w:t>A.DLL</w:t>
      </w:r>
      <w:r>
        <w:t>, B.DLL</w:t>
      </w:r>
    </w:p>
    <w:p w:rsidR="00757698" w:rsidRDefault="00757698" w:rsidP="00456205">
      <w:pPr>
        <w:ind w:left="720"/>
      </w:pPr>
      <w:proofErr w:type="gramStart"/>
      <w:r>
        <w:t>Compilation1 :</w:t>
      </w:r>
      <w:proofErr w:type="gramEnd"/>
      <w:r>
        <w:t xml:space="preserve"> /r:C.DLL, A.DLL /l:B.DLL</w:t>
      </w:r>
    </w:p>
    <w:p w:rsidR="00757698" w:rsidRDefault="00757698" w:rsidP="00757698">
      <w:pPr>
        <w:ind w:left="720"/>
      </w:pPr>
      <w:proofErr w:type="gramStart"/>
      <w:r>
        <w:t>Compilation2 :</w:t>
      </w:r>
      <w:proofErr w:type="gramEnd"/>
      <w:r>
        <w:t xml:space="preserve"> /r:C.DLL, A.DLL,D.DLL /l:B.DLL</w:t>
      </w:r>
    </w:p>
    <w:p w:rsidR="00757698" w:rsidRDefault="00757698" w:rsidP="00757698">
      <w:pPr>
        <w:ind w:left="720"/>
      </w:pPr>
      <w:proofErr w:type="gramStart"/>
      <w:r>
        <w:t>Compilation3 :</w:t>
      </w:r>
      <w:proofErr w:type="gramEnd"/>
      <w:r>
        <w:t xml:space="preserve"> /r:C.DLL /l:B.DLL</w:t>
      </w:r>
    </w:p>
    <w:p w:rsidR="00757698" w:rsidRDefault="00757698" w:rsidP="00757698">
      <w:pPr>
        <w:ind w:left="720"/>
      </w:pPr>
      <w:proofErr w:type="gramStart"/>
      <w:r>
        <w:t>Compilation4 :</w:t>
      </w:r>
      <w:proofErr w:type="gramEnd"/>
      <w:r>
        <w:t xml:space="preserve"> /r:C.DLL, A.DLL,B.DLL</w:t>
      </w:r>
    </w:p>
    <w:p w:rsidR="00757698" w:rsidRDefault="00E30E7B" w:rsidP="00757698">
      <w:pPr>
        <w:ind w:left="720"/>
      </w:pPr>
      <w:proofErr w:type="gramStart"/>
      <w:r>
        <w:t>Compilation5 :</w:t>
      </w:r>
      <w:proofErr w:type="gramEnd"/>
      <w:r>
        <w:t xml:space="preserve"> /r:C.DLL /l:A.DLL, B.DLL</w:t>
      </w:r>
    </w:p>
    <w:p w:rsidR="00410EB0" w:rsidRDefault="00410EB0" w:rsidP="00410EB0">
      <w:pPr>
        <w:ind w:left="720"/>
      </w:pPr>
      <w:proofErr w:type="gramStart"/>
      <w:r>
        <w:t>Compilation6 :</w:t>
      </w:r>
      <w:proofErr w:type="gramEnd"/>
      <w:r>
        <w:t xml:space="preserve"> /r:A.DLL /l:B.DLL, C.DLL</w:t>
      </w:r>
    </w:p>
    <w:p w:rsidR="003A48C3" w:rsidRDefault="003A48C3" w:rsidP="003A48C3">
      <w:pPr>
        <w:ind w:left="720"/>
      </w:pPr>
      <w:proofErr w:type="gramStart"/>
      <w:r>
        <w:t>Compilation7 :</w:t>
      </w:r>
      <w:proofErr w:type="gramEnd"/>
      <w:r>
        <w:t xml:space="preserve"> /r:C.DLL, A.DLL</w:t>
      </w:r>
    </w:p>
    <w:p w:rsidR="001532C0" w:rsidRDefault="001532C0" w:rsidP="001532C0">
      <w:r>
        <w:t>Let’s assume that A.DLL, B.DLL and D.DLL do not reference each other</w:t>
      </w:r>
      <w:r w:rsidR="00CC0DCC">
        <w:t xml:space="preserve"> and none of the </w:t>
      </w:r>
      <w:proofErr w:type="spellStart"/>
      <w:r w:rsidR="00CC0DCC">
        <w:t>dlls</w:t>
      </w:r>
      <w:proofErr w:type="spellEnd"/>
      <w:r w:rsidR="00CC0DCC">
        <w:t xml:space="preserve"> contain local types.</w:t>
      </w:r>
    </w:p>
    <w:p w:rsidR="00757698" w:rsidRDefault="003A48C3" w:rsidP="0037555A">
      <w:r>
        <w:t>In context of Compilation1, C.DLL is a referenced assembly of kind 2) because it references B.DLL, which is /l-</w:t>
      </w:r>
      <w:proofErr w:type="spellStart"/>
      <w:r>
        <w:t>ed</w:t>
      </w:r>
      <w:proofErr w:type="spellEnd"/>
      <w:r>
        <w:t xml:space="preserve"> by Compilation1. Compiler creates </w:t>
      </w:r>
      <w:proofErr w:type="spellStart"/>
      <w:r>
        <w:t>AssemblySymbols</w:t>
      </w:r>
      <w:proofErr w:type="spellEnd"/>
      <w:r>
        <w:t xml:space="preserve"> A1, B1 and C1 for referenced assemblies. </w:t>
      </w:r>
    </w:p>
    <w:p w:rsidR="003A48C3" w:rsidRDefault="003A48C3" w:rsidP="0037555A">
      <w:r>
        <w:t>In context of Compilation2, the same symbols can be reused</w:t>
      </w:r>
      <w:r w:rsidR="00FC4383">
        <w:t xml:space="preserve"> for A, B and C, </w:t>
      </w:r>
      <w:proofErr w:type="spellStart"/>
      <w:r w:rsidR="00FC4383">
        <w:t>AssemblySymbol</w:t>
      </w:r>
      <w:proofErr w:type="spellEnd"/>
      <w:r w:rsidR="00FC4383">
        <w:t xml:space="preserve"> D2 is created for D.DLL</w:t>
      </w:r>
      <w:r w:rsidR="00321E8E">
        <w:t>.</w:t>
      </w:r>
    </w:p>
    <w:p w:rsidR="007C24AE" w:rsidRDefault="00CC4B5B" w:rsidP="007374A0">
      <w:r>
        <w:t xml:space="preserve">Compilation3 can use </w:t>
      </w:r>
      <w:proofErr w:type="spellStart"/>
      <w:r>
        <w:t>AssemblySymbols</w:t>
      </w:r>
      <w:proofErr w:type="spellEnd"/>
      <w:r>
        <w:t xml:space="preserve"> C1 and B1.</w:t>
      </w:r>
    </w:p>
    <w:p w:rsidR="008A4D89" w:rsidRDefault="008A4D89" w:rsidP="008A4D89">
      <w:r>
        <w:t xml:space="preserve">Compilation4 can use </w:t>
      </w:r>
      <w:proofErr w:type="spellStart"/>
      <w:r>
        <w:t>AssemblySymbols</w:t>
      </w:r>
      <w:proofErr w:type="spellEnd"/>
      <w:r>
        <w:t xml:space="preserve"> A1</w:t>
      </w:r>
      <w:del w:id="14" w:author="AlekseyT" w:date="2010-08-25T14:57:00Z">
        <w:r w:rsidDel="00BE22BB">
          <w:delText xml:space="preserve"> and B1</w:delText>
        </w:r>
      </w:del>
      <w:r>
        <w:t xml:space="preserve">, but not C1 </w:t>
      </w:r>
      <w:ins w:id="15" w:author="AlekseyT" w:date="2010-08-25T14:57:00Z">
        <w:r w:rsidR="00BE22BB">
          <w:t xml:space="preserve">or B1 </w:t>
        </w:r>
      </w:ins>
      <w:r>
        <w:t xml:space="preserve">because </w:t>
      </w:r>
      <w:del w:id="16" w:author="AlekseyT" w:date="2010-08-25T14:58:00Z">
        <w:r w:rsidDel="00BE22BB">
          <w:delText>in</w:delText>
        </w:r>
      </w:del>
      <w:ins w:id="17" w:author="AlekseyT" w:date="2010-08-25T14:58:00Z">
        <w:r w:rsidR="00BE22BB">
          <w:t>both</w:t>
        </w:r>
      </w:ins>
      <w:r>
        <w:t xml:space="preserve"> C1</w:t>
      </w:r>
      <w:ins w:id="18" w:author="AlekseyT" w:date="2010-08-25T14:58:00Z">
        <w:r w:rsidR="00BE22BB">
          <w:t xml:space="preserve"> and B1</w:t>
        </w:r>
      </w:ins>
      <w:r>
        <w:t xml:space="preserve"> likely contain</w:t>
      </w:r>
      <w:del w:id="19" w:author="AlekseyT" w:date="2010-08-25T14:58:00Z">
        <w:r w:rsidDel="00BE22BB">
          <w:delText>s</w:delText>
        </w:r>
      </w:del>
      <w:r>
        <w:t xml:space="preserve"> some error symbols, which shouldn’t be error symbols in context of Compilation4. </w:t>
      </w:r>
      <w:proofErr w:type="spellStart"/>
      <w:r>
        <w:t>AssemblySymbol</w:t>
      </w:r>
      <w:ins w:id="20" w:author="AlekseyT" w:date="2010-08-25T14:58:00Z">
        <w:r w:rsidR="00BE22BB">
          <w:t>s</w:t>
        </w:r>
      </w:ins>
      <w:proofErr w:type="spellEnd"/>
      <w:r>
        <w:t xml:space="preserve"> </w:t>
      </w:r>
      <w:del w:id="21" w:author="AlekseyT" w:date="2010-08-25T16:13:00Z">
        <w:r w:rsidDel="00E62743">
          <w:delText xml:space="preserve">C4 </w:delText>
        </w:r>
      </w:del>
      <w:ins w:id="22" w:author="AlekseyT" w:date="2010-08-25T16:13:00Z">
        <w:r w:rsidR="00E62743">
          <w:t>C4 and</w:t>
        </w:r>
      </w:ins>
      <w:ins w:id="23" w:author="AlekseyT" w:date="2010-08-25T14:58:00Z">
        <w:r w:rsidR="00BE22BB">
          <w:t xml:space="preserve"> B4 are</w:t>
        </w:r>
      </w:ins>
      <w:del w:id="24" w:author="AlekseyT" w:date="2010-08-25T14:58:00Z">
        <w:r w:rsidDel="00BE22BB">
          <w:delText>is</w:delText>
        </w:r>
      </w:del>
      <w:r>
        <w:t xml:space="preserve"> created for C.DLL</w:t>
      </w:r>
      <w:ins w:id="25" w:author="AlekseyT" w:date="2010-08-25T16:07:00Z">
        <w:r w:rsidR="00E62743">
          <w:t xml:space="preserve"> and B.DLL respectively</w:t>
        </w:r>
      </w:ins>
      <w:r>
        <w:t>.</w:t>
      </w:r>
    </w:p>
    <w:p w:rsidR="00A126F3" w:rsidRDefault="00A126F3" w:rsidP="008A4D89">
      <w:r>
        <w:t xml:space="preserve">Compilation5 can use </w:t>
      </w:r>
      <w:proofErr w:type="spellStart"/>
      <w:r>
        <w:t>AssemblySymbols</w:t>
      </w:r>
      <w:proofErr w:type="spellEnd"/>
      <w:r>
        <w:t xml:space="preserve"> </w:t>
      </w:r>
      <w:del w:id="26" w:author="AlekseyT" w:date="2010-08-25T16:09:00Z">
        <w:r w:rsidDel="00E62743">
          <w:delText xml:space="preserve">A1 and </w:delText>
        </w:r>
      </w:del>
      <w:r>
        <w:t xml:space="preserve">B1, but not </w:t>
      </w:r>
      <w:ins w:id="27" w:author="AlekseyT" w:date="2010-08-25T16:09:00Z">
        <w:r w:rsidR="00E62743">
          <w:t>A1</w:t>
        </w:r>
        <w:r w:rsidR="00E62743">
          <w:t xml:space="preserve">, </w:t>
        </w:r>
      </w:ins>
      <w:r>
        <w:t>C1 or C4 because they don’t expose all “illegal” types as error symbols.</w:t>
      </w:r>
      <w:ins w:id="28" w:author="AlekseyT" w:date="2010-08-25T16:10:00Z">
        <w:r w:rsidR="00E62743">
          <w:t xml:space="preserve"> </w:t>
        </w:r>
      </w:ins>
      <w:r>
        <w:t>C1</w:t>
      </w:r>
      <w:ins w:id="29" w:author="AlekseyT" w:date="2010-08-25T16:10:00Z">
        <w:r w:rsidR="00E62743">
          <w:t xml:space="preserve"> and A1</w:t>
        </w:r>
      </w:ins>
      <w:del w:id="30" w:author="AlekseyT" w:date="2010-08-25T16:10:00Z">
        <w:r w:rsidDel="00E62743">
          <w:delText>,</w:delText>
        </w:r>
      </w:del>
      <w:r>
        <w:t xml:space="preserve"> do</w:t>
      </w:r>
      <w:del w:id="31" w:author="AlekseyT" w:date="2010-08-25T16:10:00Z">
        <w:r w:rsidDel="00E62743">
          <w:delText>es</w:delText>
        </w:r>
      </w:del>
      <w:r>
        <w:t xml:space="preserve">n’t mark generics closed over types from A.DLL as bad. </w:t>
      </w:r>
      <w:proofErr w:type="spellStart"/>
      <w:r>
        <w:t>AssemblySymbol</w:t>
      </w:r>
      <w:ins w:id="32" w:author="AlekseyT" w:date="2010-08-25T16:11:00Z">
        <w:r w:rsidR="00E62743">
          <w:t>s</w:t>
        </w:r>
      </w:ins>
      <w:proofErr w:type="spellEnd"/>
      <w:r>
        <w:t xml:space="preserve"> </w:t>
      </w:r>
      <w:ins w:id="33" w:author="AlekseyT" w:date="2010-08-25T16:11:00Z">
        <w:r w:rsidR="00E62743">
          <w:t xml:space="preserve">A5 and </w:t>
        </w:r>
      </w:ins>
      <w:r>
        <w:t xml:space="preserve">C5 </w:t>
      </w:r>
      <w:del w:id="34" w:author="AlekseyT" w:date="2010-08-25T16:11:00Z">
        <w:r w:rsidDel="00E62743">
          <w:delText xml:space="preserve">is </w:delText>
        </w:r>
      </w:del>
      <w:ins w:id="35" w:author="AlekseyT" w:date="2010-08-25T16:11:00Z">
        <w:r w:rsidR="00E62743">
          <w:t>are</w:t>
        </w:r>
        <w:r w:rsidR="00E62743">
          <w:t xml:space="preserve"> </w:t>
        </w:r>
      </w:ins>
      <w:r>
        <w:t xml:space="preserve">created for </w:t>
      </w:r>
      <w:ins w:id="36" w:author="AlekseyT" w:date="2010-08-25T16:12:00Z">
        <w:r w:rsidR="00E62743">
          <w:t xml:space="preserve">A.DLL and </w:t>
        </w:r>
      </w:ins>
      <w:r>
        <w:t>C.DLL.</w:t>
      </w:r>
    </w:p>
    <w:p w:rsidR="00333FCA" w:rsidDel="00D27370" w:rsidRDefault="00333FCA" w:rsidP="008A4D89">
      <w:pPr>
        <w:rPr>
          <w:del w:id="37" w:author="AlekseyT" w:date="2010-08-25T16:18:00Z"/>
        </w:rPr>
      </w:pPr>
      <w:r>
        <w:t>Compilation6 can use A1, B1</w:t>
      </w:r>
      <w:del w:id="38" w:author="AlekseyT" w:date="2010-08-25T16:12:00Z">
        <w:r w:rsidDel="00E62743">
          <w:delText xml:space="preserve"> and</w:delText>
        </w:r>
      </w:del>
      <w:ins w:id="39" w:author="AlekseyT" w:date="2010-08-25T16:12:00Z">
        <w:r w:rsidR="00E62743">
          <w:t>, b</w:t>
        </w:r>
      </w:ins>
      <w:ins w:id="40" w:author="AlekseyT" w:date="2010-08-25T16:13:00Z">
        <w:r w:rsidR="00E62743">
          <w:t xml:space="preserve">ut not </w:t>
        </w:r>
      </w:ins>
      <w:del w:id="41" w:author="AlekseyT" w:date="2010-08-25T16:13:00Z">
        <w:r w:rsidDel="00E62743">
          <w:delText xml:space="preserve"> </w:delText>
        </w:r>
      </w:del>
      <w:r>
        <w:t>C1</w:t>
      </w:r>
      <w:ins w:id="42" w:author="AlekseyT" w:date="2010-08-25T16:14:00Z">
        <w:r w:rsidR="00E62743">
          <w:t>, C4 or C5</w:t>
        </w:r>
      </w:ins>
      <w:ins w:id="43" w:author="AlekseyT" w:date="2010-08-25T16:15:00Z">
        <w:r w:rsidR="00E62743">
          <w:t xml:space="preserve"> (this is the first time C.DLL is linked)</w:t>
        </w:r>
      </w:ins>
      <w:r>
        <w:t>.</w:t>
      </w:r>
      <w:ins w:id="44" w:author="AlekseyT" w:date="2010-08-25T16:18:00Z">
        <w:r w:rsidR="00D27370">
          <w:t xml:space="preserve"> </w:t>
        </w:r>
        <w:proofErr w:type="spellStart"/>
        <w:r w:rsidR="00D27370">
          <w:t>AssemblySymbol</w:t>
        </w:r>
        <w:proofErr w:type="spellEnd"/>
        <w:r w:rsidR="00D27370">
          <w:t xml:space="preserve"> C</w:t>
        </w:r>
      </w:ins>
      <w:ins w:id="45" w:author="AlekseyT" w:date="2010-08-25T16:19:00Z">
        <w:r w:rsidR="00D27370">
          <w:t>6</w:t>
        </w:r>
      </w:ins>
      <w:ins w:id="46" w:author="AlekseyT" w:date="2010-08-25T16:18:00Z">
        <w:r w:rsidR="00D27370">
          <w:t xml:space="preserve"> </w:t>
        </w:r>
      </w:ins>
      <w:ins w:id="47" w:author="AlekseyT" w:date="2010-08-25T16:19:00Z">
        <w:r w:rsidR="00D27370">
          <w:t>is</w:t>
        </w:r>
      </w:ins>
      <w:ins w:id="48" w:author="AlekseyT" w:date="2010-08-25T16:18:00Z">
        <w:r w:rsidR="00D27370">
          <w:t xml:space="preserve"> </w:t>
        </w:r>
        <w:r w:rsidR="00D27370">
          <w:t>created for C.DLL.</w:t>
        </w:r>
      </w:ins>
    </w:p>
    <w:p w:rsidR="00D27370" w:rsidRDefault="00D27370" w:rsidP="008A4D89">
      <w:pPr>
        <w:rPr>
          <w:ins w:id="49" w:author="AlekseyT" w:date="2010-08-25T16:18:00Z"/>
        </w:rPr>
      </w:pPr>
    </w:p>
    <w:p w:rsidR="00333FCA" w:rsidRDefault="00333FCA" w:rsidP="008A4D89">
      <w:proofErr w:type="gramStart"/>
      <w:r>
        <w:t xml:space="preserve">Compilation7  </w:t>
      </w:r>
      <w:r w:rsidR="00D41C49">
        <w:t>can</w:t>
      </w:r>
      <w:proofErr w:type="gramEnd"/>
      <w:r w:rsidR="00D41C49">
        <w:t xml:space="preserve"> use A1 and C4. It cannot use C5 because A.DLL is /r-ed. It cannot use C1 because it will likely cause misleading error about “illegal” generic instantiations</w:t>
      </w:r>
      <w:r w:rsidR="00CB0377">
        <w:t xml:space="preserve"> closed over types from B.DLL</w:t>
      </w:r>
      <w:r w:rsidR="00D41C49">
        <w:t>.</w:t>
      </w:r>
    </w:p>
    <w:p w:rsidR="00B10DAF" w:rsidRDefault="00B10DAF" w:rsidP="007374A0"/>
    <w:sectPr w:rsidR="00B10DAF" w:rsidSect="0044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0E8F"/>
    <w:multiLevelType w:val="hybridMultilevel"/>
    <w:tmpl w:val="8932E584"/>
    <w:lvl w:ilvl="0" w:tplc="4912C38C">
      <w:start w:val="1"/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D1028DE"/>
    <w:multiLevelType w:val="hybridMultilevel"/>
    <w:tmpl w:val="211A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215F"/>
    <w:multiLevelType w:val="hybridMultilevel"/>
    <w:tmpl w:val="2C923958"/>
    <w:lvl w:ilvl="0" w:tplc="DD6407DE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54120CA7"/>
    <w:multiLevelType w:val="hybridMultilevel"/>
    <w:tmpl w:val="9408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C49AB"/>
    <w:multiLevelType w:val="hybridMultilevel"/>
    <w:tmpl w:val="C2E0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20"/>
  <w:characterSpacingControl w:val="doNotCompress"/>
  <w:compat/>
  <w:rsids>
    <w:rsidRoot w:val="003B313D"/>
    <w:rsid w:val="000437A5"/>
    <w:rsid w:val="00097F95"/>
    <w:rsid w:val="001532C0"/>
    <w:rsid w:val="00176DCF"/>
    <w:rsid w:val="001D7A92"/>
    <w:rsid w:val="001E673D"/>
    <w:rsid w:val="0021351E"/>
    <w:rsid w:val="0024453C"/>
    <w:rsid w:val="00251140"/>
    <w:rsid w:val="00283240"/>
    <w:rsid w:val="002A4ABD"/>
    <w:rsid w:val="002A66F3"/>
    <w:rsid w:val="00321E8E"/>
    <w:rsid w:val="00333FCA"/>
    <w:rsid w:val="00343058"/>
    <w:rsid w:val="0037555A"/>
    <w:rsid w:val="003A48C3"/>
    <w:rsid w:val="003B313D"/>
    <w:rsid w:val="003F4D8C"/>
    <w:rsid w:val="00410EB0"/>
    <w:rsid w:val="00445EAB"/>
    <w:rsid w:val="00455BAA"/>
    <w:rsid w:val="00456205"/>
    <w:rsid w:val="004A487D"/>
    <w:rsid w:val="004D2A50"/>
    <w:rsid w:val="00574FD4"/>
    <w:rsid w:val="005B1FEF"/>
    <w:rsid w:val="006446C0"/>
    <w:rsid w:val="006500EA"/>
    <w:rsid w:val="006B07EB"/>
    <w:rsid w:val="006C336F"/>
    <w:rsid w:val="006C77E2"/>
    <w:rsid w:val="0071261F"/>
    <w:rsid w:val="00735F92"/>
    <w:rsid w:val="007374A0"/>
    <w:rsid w:val="00757698"/>
    <w:rsid w:val="00785C3E"/>
    <w:rsid w:val="007B291B"/>
    <w:rsid w:val="007C24AE"/>
    <w:rsid w:val="007C4C4C"/>
    <w:rsid w:val="007F5FD8"/>
    <w:rsid w:val="008705BF"/>
    <w:rsid w:val="00881724"/>
    <w:rsid w:val="008A4D89"/>
    <w:rsid w:val="008E7CF4"/>
    <w:rsid w:val="00900655"/>
    <w:rsid w:val="00965BB8"/>
    <w:rsid w:val="009A5D3D"/>
    <w:rsid w:val="009E167E"/>
    <w:rsid w:val="009E3C2D"/>
    <w:rsid w:val="00A045C2"/>
    <w:rsid w:val="00A126F3"/>
    <w:rsid w:val="00A46691"/>
    <w:rsid w:val="00AA59D8"/>
    <w:rsid w:val="00AB35F2"/>
    <w:rsid w:val="00B0019F"/>
    <w:rsid w:val="00B03BF3"/>
    <w:rsid w:val="00B10DAF"/>
    <w:rsid w:val="00B20AD2"/>
    <w:rsid w:val="00BB3641"/>
    <w:rsid w:val="00BE22BB"/>
    <w:rsid w:val="00C358C3"/>
    <w:rsid w:val="00C41CD1"/>
    <w:rsid w:val="00C51E02"/>
    <w:rsid w:val="00C61ED4"/>
    <w:rsid w:val="00C64A1A"/>
    <w:rsid w:val="00CB0377"/>
    <w:rsid w:val="00CB50DD"/>
    <w:rsid w:val="00CC0DCC"/>
    <w:rsid w:val="00CC4B5B"/>
    <w:rsid w:val="00D11FFB"/>
    <w:rsid w:val="00D27370"/>
    <w:rsid w:val="00D326CE"/>
    <w:rsid w:val="00D41C49"/>
    <w:rsid w:val="00DE3204"/>
    <w:rsid w:val="00E30E7B"/>
    <w:rsid w:val="00E34E0E"/>
    <w:rsid w:val="00E62743"/>
    <w:rsid w:val="00E735C0"/>
    <w:rsid w:val="00E85D1B"/>
    <w:rsid w:val="00E9003A"/>
    <w:rsid w:val="00E963E3"/>
    <w:rsid w:val="00F04116"/>
    <w:rsid w:val="00F36684"/>
    <w:rsid w:val="00FC4383"/>
    <w:rsid w:val="00FD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4A0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37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div/docs/Dev10/VS/PUs/VSLanguages/Compiler/Specs/No-PIA/NoPIA%20Compiler%20spec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AlekseyT</dc:creator>
  <cp:lastModifiedBy>AlekseyT</cp:lastModifiedBy>
  <cp:revision>66</cp:revision>
  <dcterms:created xsi:type="dcterms:W3CDTF">2010-06-23T21:25:00Z</dcterms:created>
  <dcterms:modified xsi:type="dcterms:W3CDTF">2010-08-25T23:22:00Z</dcterms:modified>
</cp:coreProperties>
</file>